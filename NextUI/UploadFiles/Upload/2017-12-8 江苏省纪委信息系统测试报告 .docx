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2D5" w:rsidRDefault="00677358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测试报告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883"/>
        <w:gridCol w:w="2440"/>
        <w:gridCol w:w="1348"/>
        <w:gridCol w:w="2625"/>
      </w:tblGrid>
      <w:tr w:rsidR="00AD02D5">
        <w:tc>
          <w:tcPr>
            <w:tcW w:w="1883" w:type="dxa"/>
            <w:vAlign w:val="center"/>
          </w:tcPr>
          <w:p w:rsidR="00AD02D5" w:rsidRDefault="00677358">
            <w:pPr>
              <w:jc w:val="right"/>
            </w:pPr>
            <w:r>
              <w:rPr>
                <w:rFonts w:hint="eastAsia"/>
              </w:rPr>
              <w:t>测试时间：</w:t>
            </w:r>
          </w:p>
        </w:tc>
        <w:tc>
          <w:tcPr>
            <w:tcW w:w="2440" w:type="dxa"/>
          </w:tcPr>
          <w:p w:rsidR="00AD02D5" w:rsidRDefault="00677358">
            <w:r>
              <w:t>2017</w:t>
            </w:r>
            <w:r>
              <w:t>年</w:t>
            </w:r>
            <w:r>
              <w:t>1</w:t>
            </w:r>
            <w:r>
              <w:rPr>
                <w:rFonts w:hint="eastAsia"/>
              </w:rPr>
              <w:t>2</w:t>
            </w:r>
            <w:r>
              <w:t>月</w:t>
            </w:r>
            <w:r>
              <w:rPr>
                <w:rFonts w:hint="eastAsia"/>
              </w:rPr>
              <w:t>8</w:t>
            </w:r>
            <w:r>
              <w:t>日</w:t>
            </w:r>
          </w:p>
        </w:tc>
        <w:tc>
          <w:tcPr>
            <w:tcW w:w="1348" w:type="dxa"/>
            <w:vAlign w:val="center"/>
          </w:tcPr>
          <w:p w:rsidR="00AD02D5" w:rsidRDefault="00677358">
            <w:pPr>
              <w:jc w:val="right"/>
            </w:pPr>
            <w:r>
              <w:rPr>
                <w:rFonts w:hint="eastAsia"/>
              </w:rPr>
              <w:t>测试人：</w:t>
            </w:r>
          </w:p>
        </w:tc>
        <w:tc>
          <w:tcPr>
            <w:tcW w:w="2625" w:type="dxa"/>
          </w:tcPr>
          <w:p w:rsidR="00AD02D5" w:rsidRDefault="00677358">
            <w:pPr>
              <w:jc w:val="center"/>
            </w:pPr>
            <w:r>
              <w:rPr>
                <w:rFonts w:hint="eastAsia"/>
              </w:rPr>
              <w:t>张弘</w:t>
            </w:r>
          </w:p>
        </w:tc>
      </w:tr>
      <w:tr w:rsidR="00AD02D5">
        <w:tc>
          <w:tcPr>
            <w:tcW w:w="1883" w:type="dxa"/>
            <w:vAlign w:val="center"/>
          </w:tcPr>
          <w:p w:rsidR="00AD02D5" w:rsidRDefault="00677358">
            <w:pPr>
              <w:jc w:val="right"/>
            </w:pPr>
            <w:r>
              <w:rPr>
                <w:rFonts w:hint="eastAsia"/>
              </w:rPr>
              <w:t>测试项目名称：</w:t>
            </w:r>
          </w:p>
        </w:tc>
        <w:tc>
          <w:tcPr>
            <w:tcW w:w="6413" w:type="dxa"/>
            <w:gridSpan w:val="3"/>
          </w:tcPr>
          <w:p w:rsidR="00AD02D5" w:rsidRDefault="00677358">
            <w:r>
              <w:rPr>
                <w:rFonts w:hint="eastAsia"/>
              </w:rPr>
              <w:t>江苏省纪委信息系统</w:t>
            </w:r>
          </w:p>
        </w:tc>
      </w:tr>
      <w:tr w:rsidR="00AD02D5">
        <w:tc>
          <w:tcPr>
            <w:tcW w:w="8296" w:type="dxa"/>
            <w:gridSpan w:val="4"/>
            <w:shd w:val="clear" w:color="auto" w:fill="D9D9D9" w:themeFill="background1" w:themeFillShade="D9"/>
            <w:vAlign w:val="center"/>
          </w:tcPr>
          <w:p w:rsidR="00AD02D5" w:rsidRDefault="00677358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t>测试总结</w:t>
            </w:r>
          </w:p>
        </w:tc>
      </w:tr>
      <w:tr w:rsidR="00AD02D5">
        <w:trPr>
          <w:trHeight w:val="2366"/>
        </w:trPr>
        <w:tc>
          <w:tcPr>
            <w:tcW w:w="8296" w:type="dxa"/>
            <w:gridSpan w:val="4"/>
          </w:tcPr>
          <w:p w:rsidR="00AD02D5" w:rsidRDefault="00677358">
            <w:pPr>
              <w:rPr>
                <w:rFonts w:ascii="黑体" w:eastAsia="黑体" w:hAnsi="黑体"/>
                <w:b/>
                <w:u w:val="single"/>
              </w:rPr>
            </w:pPr>
            <w:proofErr w:type="gramStart"/>
            <w:r>
              <w:rPr>
                <w:rFonts w:ascii="黑体" w:eastAsia="黑体" w:hAnsi="黑体" w:hint="eastAsia"/>
                <w:b/>
                <w:u w:val="single"/>
              </w:rPr>
              <w:t>一</w:t>
            </w:r>
            <w:proofErr w:type="gramEnd"/>
            <w:r>
              <w:rPr>
                <w:rFonts w:ascii="黑体" w:eastAsia="黑体" w:hAnsi="黑体" w:hint="eastAsia"/>
                <w:b/>
                <w:u w:val="single"/>
              </w:rPr>
              <w:t>．</w:t>
            </w:r>
            <w:r>
              <w:rPr>
                <w:rFonts w:ascii="黑体" w:eastAsia="黑体" w:hAnsi="黑体" w:hint="eastAsia"/>
                <w:b/>
                <w:u w:val="single"/>
              </w:rPr>
              <w:t>用户管理</w:t>
            </w:r>
          </w:p>
          <w:p w:rsidR="00AD02D5" w:rsidRDefault="00677358">
            <w:r>
              <w:rPr>
                <w:rFonts w:hint="eastAsia"/>
                <w:b/>
                <w:u w:val="single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用户管理修改用户信息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235</w:t>
            </w:r>
            <w:r>
              <w:rPr>
                <w:rFonts w:hint="eastAsia"/>
              </w:rPr>
              <w:t>：选择多条记录点击“修改”按钮时，列表无法选择多条记录，</w:t>
            </w:r>
            <w:proofErr w:type="gramStart"/>
            <w:r>
              <w:rPr>
                <w:rFonts w:hint="eastAsia"/>
              </w:rPr>
              <w:t>全选框</w:t>
            </w:r>
            <w:proofErr w:type="gramEnd"/>
            <w:r>
              <w:rPr>
                <w:rFonts w:hint="eastAsia"/>
              </w:rPr>
              <w:t>也没有作用。</w:t>
            </w:r>
            <w:ins w:id="0" w:author="Windows 用户" w:date="2017-12-08T17:48:00Z">
              <w:r w:rsidR="001C5666">
                <w:rPr>
                  <w:rFonts w:hint="eastAsia"/>
                </w:rPr>
                <w:t>就是这样的</w:t>
              </w:r>
            </w:ins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236</w:t>
            </w:r>
            <w:r>
              <w:rPr>
                <w:rFonts w:hint="eastAsia"/>
              </w:rPr>
              <w:t>：用户名不能被修改。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237</w:t>
            </w:r>
            <w:r>
              <w:rPr>
                <w:rFonts w:hint="eastAsia"/>
              </w:rPr>
              <w:t>：选择一条记录点击“修改”按钮，将真实姓名改为空，记录能保存成功。</w:t>
            </w:r>
            <w:ins w:id="1" w:author="Windows 用户" w:date="2017-12-08T17:49:00Z">
              <w:r w:rsidR="001C5666">
                <w:rPr>
                  <w:rFonts w:hint="eastAsia"/>
                </w:rPr>
                <w:t>就是这样的</w:t>
              </w:r>
            </w:ins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238</w:t>
            </w:r>
            <w:r>
              <w:rPr>
                <w:rFonts w:hint="eastAsia"/>
              </w:rPr>
              <w:t>：选择一条记录点击“修改”按钮，将密码改为空，记录能保存成功。</w:t>
            </w:r>
            <w:ins w:id="2" w:author="Windows 用户" w:date="2017-12-08T17:49:00Z">
              <w:r w:rsidR="001C5666">
                <w:rPr>
                  <w:rFonts w:hint="eastAsia"/>
                </w:rPr>
                <w:t>就是这样的</w:t>
              </w:r>
            </w:ins>
          </w:p>
          <w:p w:rsidR="00AD02D5" w:rsidRDefault="00677358">
            <w:r>
              <w:rPr>
                <w:rFonts w:hint="eastAsia"/>
                <w:b/>
                <w:u w:val="single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用户管理删除信息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242</w:t>
            </w:r>
            <w:r>
              <w:rPr>
                <w:rFonts w:hint="eastAsia"/>
              </w:rPr>
              <w:t>：选择多条记录点击“删除”按钮时，列表无法选择多条记录，</w:t>
            </w:r>
            <w:proofErr w:type="gramStart"/>
            <w:r>
              <w:rPr>
                <w:rFonts w:hint="eastAsia"/>
              </w:rPr>
              <w:t>全选框</w:t>
            </w:r>
            <w:proofErr w:type="gramEnd"/>
            <w:r>
              <w:rPr>
                <w:rFonts w:hint="eastAsia"/>
              </w:rPr>
              <w:t>无效。</w:t>
            </w:r>
            <w:ins w:id="3" w:author="Windows 用户" w:date="2017-12-08T17:49:00Z">
              <w:r w:rsidR="001C5666">
                <w:rPr>
                  <w:rFonts w:hint="eastAsia"/>
                </w:rPr>
                <w:t>就是这样的</w:t>
              </w:r>
            </w:ins>
          </w:p>
          <w:p w:rsidR="00AD02D5" w:rsidRDefault="00677358">
            <w:r>
              <w:rPr>
                <w:rFonts w:hint="eastAsia"/>
                <w:b/>
                <w:u w:val="single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用户管理查看信息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244</w:t>
            </w:r>
            <w:r>
              <w:rPr>
                <w:rFonts w:hint="eastAsia"/>
              </w:rPr>
              <w:t>：选择多条记录点击“查看”按钮时，列表无法选择多条记录，</w:t>
            </w:r>
            <w:proofErr w:type="gramStart"/>
            <w:r>
              <w:rPr>
                <w:rFonts w:hint="eastAsia"/>
              </w:rPr>
              <w:t>全选框</w:t>
            </w:r>
            <w:proofErr w:type="gramEnd"/>
            <w:r>
              <w:rPr>
                <w:rFonts w:hint="eastAsia"/>
              </w:rPr>
              <w:t>无效。</w:t>
            </w:r>
            <w:ins w:id="4" w:author="Windows 用户" w:date="2017-12-08T17:49:00Z">
              <w:r w:rsidR="001C5666">
                <w:rPr>
                  <w:rFonts w:hint="eastAsia"/>
                </w:rPr>
                <w:t>就是这样的</w:t>
              </w:r>
            </w:ins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246</w:t>
            </w:r>
            <w:r>
              <w:rPr>
                <w:rFonts w:hint="eastAsia"/>
              </w:rPr>
              <w:t>：输入用户名、真实姓名进行单一和条件组合查询，结果列表中为空，无查询结果。</w:t>
            </w:r>
          </w:p>
          <w:p w:rsidR="00AD02D5" w:rsidRDefault="00677358">
            <w:r>
              <w:rPr>
                <w:rFonts w:hint="eastAsia"/>
                <w:b/>
                <w:u w:val="single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用户管理新增用户信息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：密码为空时，能新增成功。</w:t>
            </w:r>
            <w:ins w:id="5" w:author="Windows 用户" w:date="2017-12-08T17:50:00Z">
              <w:r>
                <w:rPr>
                  <w:rFonts w:hint="eastAsia"/>
                </w:rPr>
                <w:t>就是这样的</w:t>
              </w:r>
            </w:ins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181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默认部门有“无”这个选项，选择“无”时，点击“确定”，提示“未被授权试用该功能”。</w:t>
            </w:r>
            <w:ins w:id="6" w:author="Windows 用户" w:date="2017-12-08T17:50:00Z">
              <w:r>
                <w:rPr>
                  <w:rFonts w:hint="eastAsia"/>
                </w:rPr>
                <w:t>就是这样的</w:t>
              </w:r>
            </w:ins>
            <w:bookmarkStart w:id="7" w:name="_GoBack"/>
            <w:bookmarkEnd w:id="7"/>
          </w:p>
          <w:p w:rsidR="00AD02D5" w:rsidRDefault="00677358">
            <w:r>
              <w:rPr>
                <w:noProof/>
              </w:rPr>
              <w:drawing>
                <wp:inline distT="0" distB="0" distL="0" distR="0">
                  <wp:extent cx="5274310" cy="2081530"/>
                  <wp:effectExtent l="0" t="0" r="2540" b="139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8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2D5" w:rsidRDefault="00AD02D5"/>
          <w:p w:rsidR="00AD02D5" w:rsidRDefault="00677358">
            <w:r>
              <w:rPr>
                <w:rFonts w:hint="eastAsia"/>
                <w:b/>
                <w:u w:val="single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用户管理按角色查看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：选中任意角色，点击“刷新”按钮，列表刷新失败。</w:t>
            </w:r>
          </w:p>
          <w:p w:rsidR="00AD02D5" w:rsidRDefault="00AD02D5"/>
          <w:p w:rsidR="00AD02D5" w:rsidRDefault="00677358">
            <w:r>
              <w:rPr>
                <w:rFonts w:ascii="黑体" w:eastAsia="黑体" w:hAnsi="黑体" w:hint="eastAsia"/>
                <w:b/>
                <w:u w:val="single"/>
              </w:rPr>
              <w:t>二</w:t>
            </w:r>
            <w:r>
              <w:rPr>
                <w:rFonts w:ascii="黑体" w:eastAsia="黑体" w:hAnsi="黑体" w:hint="eastAsia"/>
                <w:b/>
                <w:u w:val="single"/>
              </w:rPr>
              <w:t>．</w:t>
            </w:r>
            <w:r>
              <w:rPr>
                <w:rFonts w:ascii="黑体" w:eastAsia="黑体" w:hAnsi="黑体" w:hint="eastAsia"/>
                <w:b/>
                <w:u w:val="single"/>
              </w:rPr>
              <w:t>部门管理</w:t>
            </w:r>
          </w:p>
          <w:p w:rsidR="00AD02D5" w:rsidRDefault="00677358">
            <w:r>
              <w:rPr>
                <w:rFonts w:ascii="黑体" w:eastAsia="黑体" w:hAnsi="黑体" w:hint="eastAsia"/>
                <w:b/>
                <w:u w:val="single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部门管理添加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点击“添加”按钮，上级机构为空，其他为正确项，点击“保存”</w:t>
            </w:r>
            <w:r>
              <w:t>。</w:t>
            </w:r>
            <w:r>
              <w:rPr>
                <w:rFonts w:hint="eastAsia"/>
              </w:rPr>
              <w:t>提</w:t>
            </w:r>
            <w:r>
              <w:rPr>
                <w:rFonts w:hint="eastAsia"/>
              </w:rPr>
              <w:lastRenderedPageBreak/>
              <w:t>示操作成功，点击“确定”按钮，不显示在列表中。</w:t>
            </w:r>
          </w:p>
          <w:p w:rsidR="00AD02D5" w:rsidRDefault="00677358">
            <w:r>
              <w:rPr>
                <w:noProof/>
              </w:rPr>
              <w:drawing>
                <wp:inline distT="0" distB="0" distL="114300" distR="114300">
                  <wp:extent cx="5026025" cy="2589530"/>
                  <wp:effectExtent l="0" t="0" r="3175" b="127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025" cy="2589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02D5" w:rsidRDefault="00677358">
            <w:r>
              <w:rPr>
                <w:rFonts w:ascii="黑体" w:eastAsia="黑体" w:hAnsi="黑体" w:hint="eastAsia"/>
                <w:b/>
                <w:u w:val="single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部门管理删除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：选择一条记录，点击“删除”按钮，点击“确定”按钮。先弹出提示界面，【</w:t>
            </w:r>
            <w:r>
              <w:rPr>
                <w:rFonts w:hint="eastAsia"/>
              </w:rPr>
              <w:t xml:space="preserve">object </w:t>
            </w:r>
            <w:proofErr w:type="spellStart"/>
            <w:r>
              <w:rPr>
                <w:rFonts w:hint="eastAsia"/>
              </w:rPr>
              <w:t>object</w:t>
            </w:r>
            <w:proofErr w:type="spellEnd"/>
            <w:r>
              <w:rPr>
                <w:rFonts w:hint="eastAsia"/>
              </w:rPr>
              <w:t>】，点击“确定”后，再提示操作成功。</w:t>
            </w:r>
          </w:p>
          <w:p w:rsidR="00AD02D5" w:rsidRDefault="00677358">
            <w:r>
              <w:rPr>
                <w:noProof/>
              </w:rPr>
              <w:drawing>
                <wp:inline distT="0" distB="0" distL="114300" distR="114300">
                  <wp:extent cx="4246245" cy="1878330"/>
                  <wp:effectExtent l="0" t="0" r="1905" b="762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245" cy="1878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02D5" w:rsidRDefault="0067735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删除一个部门后，不刷新页面，不选择部门，点击“删除”按钮，弹出确认删除界面，点击“确定”，提示操作成功，跳出【</w:t>
            </w:r>
            <w:r>
              <w:rPr>
                <w:rFonts w:hint="eastAsia"/>
              </w:rPr>
              <w:t xml:space="preserve">object </w:t>
            </w:r>
            <w:proofErr w:type="spellStart"/>
            <w:r>
              <w:rPr>
                <w:rFonts w:hint="eastAsia"/>
              </w:rPr>
              <w:t>object</w:t>
            </w:r>
            <w:proofErr w:type="spellEnd"/>
            <w:r>
              <w:rPr>
                <w:rFonts w:hint="eastAsia"/>
              </w:rPr>
              <w:t>】界面，点击“确定”按钮，提示“操作失败请您检查”。</w:t>
            </w:r>
          </w:p>
          <w:p w:rsidR="00AD02D5" w:rsidRDefault="00677358">
            <w:r>
              <w:rPr>
                <w:noProof/>
              </w:rPr>
              <w:drawing>
                <wp:inline distT="0" distB="0" distL="114300" distR="114300">
                  <wp:extent cx="4468495" cy="1988820"/>
                  <wp:effectExtent l="0" t="0" r="8255" b="1143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2464" t="6407" r="4774" b="64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495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02D5" w:rsidRDefault="0067735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删除一个部门后，不刷新界面，不选择部门，填写机构名、排序码，勾</w:t>
            </w:r>
            <w:proofErr w:type="gramStart"/>
            <w:r>
              <w:rPr>
                <w:rFonts w:hint="eastAsia"/>
              </w:rPr>
              <w:t>选上级</w:t>
            </w:r>
            <w:proofErr w:type="gramEnd"/>
            <w:r>
              <w:rPr>
                <w:rFonts w:hint="eastAsia"/>
              </w:rPr>
              <w:t>机构、机构分类，点击“保存”按钮。提示“操作失败</w:t>
            </w:r>
            <w:r>
              <w:rPr>
                <w:rFonts w:hint="eastAsia"/>
              </w:rPr>
              <w:t>Internal Server Error</w:t>
            </w:r>
            <w:r>
              <w:rPr>
                <w:rFonts w:hint="eastAsia"/>
              </w:rPr>
              <w:t>”。</w:t>
            </w:r>
          </w:p>
          <w:p w:rsidR="00AD02D5" w:rsidRDefault="00677358">
            <w:r>
              <w:rPr>
                <w:noProof/>
              </w:rPr>
              <w:lastRenderedPageBreak/>
              <w:drawing>
                <wp:inline distT="0" distB="0" distL="114300" distR="114300">
                  <wp:extent cx="4958080" cy="2746375"/>
                  <wp:effectExtent l="0" t="0" r="13970" b="15875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080" cy="274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02D5" w:rsidRDefault="00677358">
            <w:r>
              <w:rPr>
                <w:rFonts w:ascii="黑体" w:eastAsia="黑体" w:hAnsi="黑体" w:hint="eastAsia"/>
                <w:b/>
                <w:u w:val="single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部门管理包含用户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262</w:t>
            </w:r>
            <w:r>
              <w:rPr>
                <w:rFonts w:hint="eastAsia"/>
              </w:rPr>
              <w:t>：在包含用户中，不选择部门，点击“移除”按钮。提示操作成功。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263</w:t>
            </w:r>
            <w:r>
              <w:rPr>
                <w:rFonts w:hint="eastAsia"/>
              </w:rPr>
              <w:t>：在包含用户中，选择一个部</w:t>
            </w:r>
            <w:r>
              <w:rPr>
                <w:rFonts w:hint="eastAsia"/>
              </w:rPr>
              <w:t>门，不选择用户，点击“移除”按钮。提示操作成功。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）删除一个部门后，提示【</w:t>
            </w:r>
            <w:r>
              <w:rPr>
                <w:rFonts w:hint="eastAsia"/>
              </w:rPr>
              <w:t xml:space="preserve">object </w:t>
            </w:r>
            <w:proofErr w:type="spellStart"/>
            <w:r>
              <w:rPr>
                <w:rFonts w:hint="eastAsia"/>
              </w:rPr>
              <w:t>object</w:t>
            </w:r>
            <w:proofErr w:type="spellEnd"/>
            <w:r>
              <w:rPr>
                <w:rFonts w:hint="eastAsia"/>
              </w:rPr>
              <w:t>】界面，点击“确定”，提示操作成功。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）删除一个部门后，不刷新界面，不选择部门，不选择用户，点击“编辑”按钮，弹出包含用户界面。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）删除一个部门后，不刷新界面，不选择部门，不选择用户，点击“移除”按钮，弹出【</w:t>
            </w:r>
            <w:r>
              <w:rPr>
                <w:rFonts w:hint="eastAsia"/>
              </w:rPr>
              <w:t xml:space="preserve">object </w:t>
            </w:r>
            <w:proofErr w:type="spellStart"/>
            <w:r>
              <w:rPr>
                <w:rFonts w:hint="eastAsia"/>
              </w:rPr>
              <w:t>object</w:t>
            </w:r>
            <w:proofErr w:type="spellEnd"/>
            <w:r>
              <w:rPr>
                <w:rFonts w:hint="eastAsia"/>
              </w:rPr>
              <w:t>】界面，点击“确定”，提示操作成功。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）删除一个部门后，不刷新界面，不选择部门，点击“删除”按钮，弹出【</w:t>
            </w:r>
            <w:r>
              <w:rPr>
                <w:rFonts w:hint="eastAsia"/>
              </w:rPr>
              <w:t xml:space="preserve">object </w:t>
            </w:r>
            <w:proofErr w:type="spellStart"/>
            <w:r>
              <w:rPr>
                <w:rFonts w:hint="eastAsia"/>
              </w:rPr>
              <w:t>object</w:t>
            </w:r>
            <w:proofErr w:type="spellEnd"/>
            <w:r>
              <w:rPr>
                <w:rFonts w:hint="eastAsia"/>
              </w:rPr>
              <w:t>】界面，点击“确定”，提示操作失</w:t>
            </w:r>
            <w:r>
              <w:rPr>
                <w:rFonts w:hint="eastAsia"/>
              </w:rPr>
              <w:t>败。</w:t>
            </w:r>
          </w:p>
          <w:p w:rsidR="00AD02D5" w:rsidRDefault="00677358">
            <w:r>
              <w:rPr>
                <w:rFonts w:ascii="黑体" w:eastAsia="黑体" w:hAnsi="黑体" w:hint="eastAsia"/>
                <w:b/>
                <w:u w:val="single"/>
              </w:rPr>
              <w:t>三</w:t>
            </w:r>
            <w:r>
              <w:rPr>
                <w:rFonts w:ascii="黑体" w:eastAsia="黑体" w:hAnsi="黑体" w:hint="eastAsia"/>
                <w:b/>
                <w:u w:val="single"/>
              </w:rPr>
              <w:t>．</w:t>
            </w:r>
            <w:r>
              <w:rPr>
                <w:rFonts w:ascii="黑体" w:eastAsia="黑体" w:hAnsi="黑体" w:hint="eastAsia"/>
                <w:b/>
                <w:u w:val="single"/>
              </w:rPr>
              <w:t>角色管理</w:t>
            </w:r>
          </w:p>
          <w:p w:rsidR="00AD02D5" w:rsidRDefault="00677358">
            <w:r>
              <w:rPr>
                <w:rFonts w:ascii="黑体" w:eastAsia="黑体" w:hAnsi="黑体" w:hint="eastAsia"/>
                <w:b/>
                <w:u w:val="single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角色管理包含用户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274</w:t>
            </w:r>
            <w:r>
              <w:rPr>
                <w:rFonts w:hint="eastAsia"/>
              </w:rPr>
              <w:t>：不选择组织，不选择用户，点击“移除”按钮。提示操作成功。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275</w:t>
            </w:r>
            <w:r>
              <w:rPr>
                <w:rFonts w:hint="eastAsia"/>
              </w:rPr>
              <w:t>：选择一个组织，不选择用户，点击“移除”按钮。提示操作成功。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276</w:t>
            </w:r>
            <w:r>
              <w:rPr>
                <w:rFonts w:hint="eastAsia"/>
              </w:rPr>
              <w:t>：选择一个组织，一个用户，点击“移除”按钮，弹出确认删除界面，点击“确定”按钮。提示操作失败。</w:t>
            </w:r>
          </w:p>
          <w:p w:rsidR="00AD02D5" w:rsidRDefault="00677358">
            <w:r>
              <w:rPr>
                <w:noProof/>
              </w:rPr>
              <w:drawing>
                <wp:inline distT="0" distB="0" distL="114300" distR="114300">
                  <wp:extent cx="4904105" cy="1784985"/>
                  <wp:effectExtent l="0" t="0" r="10795" b="5715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105" cy="178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02D5" w:rsidRDefault="00677358">
            <w:r>
              <w:rPr>
                <w:rFonts w:ascii="黑体" w:eastAsia="黑体" w:hAnsi="黑体" w:hint="eastAsia"/>
                <w:b/>
                <w:u w:val="single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角色管理可操作功能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278</w:t>
            </w:r>
            <w:r>
              <w:rPr>
                <w:rFonts w:hint="eastAsia"/>
              </w:rPr>
              <w:t>：选择一个已有可操作功能的角色，取消已选择可操作功能，点击“保存”按钮。查看时，可操作功能未被取消，取消失败。</w:t>
            </w:r>
          </w:p>
          <w:p w:rsidR="00AD02D5" w:rsidRDefault="00677358"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279</w:t>
            </w:r>
            <w:r>
              <w:rPr>
                <w:rFonts w:hint="eastAsia"/>
              </w:rPr>
              <w:t>：不选择角色，选择可操作功能，点击“保存”按钮。提示操作成功。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280</w:t>
            </w:r>
            <w:r>
              <w:rPr>
                <w:rFonts w:hint="eastAsia"/>
              </w:rPr>
              <w:t>：选择一个角色，选择可操作功能，点击“刷新”按钮。列表未被刷新，可操作功能选择未被取消。（多次点击“刷新”，已选可操作功能可被清空）</w:t>
            </w:r>
          </w:p>
          <w:p w:rsidR="00AD02D5" w:rsidRDefault="00677358">
            <w:r>
              <w:rPr>
                <w:rFonts w:ascii="黑体" w:eastAsia="黑体" w:hAnsi="黑体" w:hint="eastAsia"/>
                <w:b/>
                <w:u w:val="single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角色管理可访问数据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284</w:t>
            </w:r>
            <w:r>
              <w:rPr>
                <w:rFonts w:hint="eastAsia"/>
              </w:rPr>
              <w:t>：不选择角色，选择可访问数据，点击“保存”按钮。提示操作成功。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285</w:t>
            </w:r>
            <w:r>
              <w:rPr>
                <w:rFonts w:hint="eastAsia"/>
              </w:rPr>
              <w:t>：不选择角色，不选择可访问数据，点击“保存”按钮。提示操作成功。</w:t>
            </w:r>
          </w:p>
          <w:p w:rsidR="00AD02D5" w:rsidRDefault="00AD02D5"/>
          <w:p w:rsidR="00AD02D5" w:rsidRDefault="00677358">
            <w:pPr>
              <w:numPr>
                <w:ilvl w:val="0"/>
                <w:numId w:val="2"/>
              </w:numPr>
              <w:rPr>
                <w:rFonts w:ascii="黑体" w:eastAsia="黑体" w:hAnsi="黑体"/>
                <w:b/>
                <w:u w:val="single"/>
              </w:rPr>
            </w:pPr>
            <w:r>
              <w:rPr>
                <w:rFonts w:ascii="黑体" w:eastAsia="黑体" w:hAnsi="黑体" w:hint="eastAsia"/>
                <w:b/>
                <w:u w:val="single"/>
              </w:rPr>
              <w:t>菜单管理</w:t>
            </w:r>
          </w:p>
          <w:p w:rsidR="00AD02D5" w:rsidRDefault="00677358">
            <w:r>
              <w:rPr>
                <w:rFonts w:ascii="黑体" w:eastAsia="黑体" w:hAnsi="黑体" w:hint="eastAsia"/>
                <w:b/>
                <w:u w:val="single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菜单管理添加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288</w:t>
            </w:r>
            <w:r>
              <w:rPr>
                <w:rFonts w:hint="eastAsia"/>
              </w:rPr>
              <w:t>：点击“添加”按钮，正确填入添加信息，点击“确定”按钮。在展示列表中显示，但没有显示在外部菜单中，手动刷新左侧菜单列表后，记录显示在左侧菜单中。</w:t>
            </w:r>
          </w:p>
          <w:p w:rsidR="00AD02D5" w:rsidRDefault="00677358">
            <w:pPr>
              <w:rPr>
                <w:rFonts w:ascii="黑体" w:eastAsia="黑体" w:hAnsi="黑体"/>
                <w:b/>
                <w:u w:val="single"/>
              </w:rPr>
            </w:pPr>
            <w:r>
              <w:rPr>
                <w:noProof/>
              </w:rPr>
              <w:drawing>
                <wp:inline distT="0" distB="0" distL="114300" distR="114300">
                  <wp:extent cx="5123815" cy="1577975"/>
                  <wp:effectExtent l="0" t="0" r="635" b="3175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157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02D5" w:rsidRDefault="00677358">
            <w:r>
              <w:rPr>
                <w:rFonts w:ascii="黑体" w:eastAsia="黑体" w:hAnsi="黑体" w:hint="eastAsia"/>
                <w:b/>
                <w:u w:val="single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菜单管理删除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296</w:t>
            </w:r>
            <w:r>
              <w:rPr>
                <w:rFonts w:hint="eastAsia"/>
              </w:rPr>
              <w:t>：选择一条或多条记录点击“删除”按钮，提示确认删除，点击“确定”按钮。提示操作成功，展示列表中不显示，但仍在左侧的菜单列表中显示，手动刷新左侧菜单列表后，记录不显示在左侧菜单中。</w:t>
            </w:r>
          </w:p>
          <w:p w:rsidR="00AD02D5" w:rsidRDefault="00677358">
            <w:r>
              <w:rPr>
                <w:noProof/>
              </w:rPr>
              <w:drawing>
                <wp:inline distT="0" distB="0" distL="114300" distR="114300">
                  <wp:extent cx="5125720" cy="2073275"/>
                  <wp:effectExtent l="0" t="0" r="17780" b="3175"/>
                  <wp:docPr id="1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2073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02D5" w:rsidRDefault="00AD02D5"/>
          <w:p w:rsidR="00AD02D5" w:rsidRDefault="00AD02D5"/>
          <w:p w:rsidR="00AD02D5" w:rsidRDefault="00677358">
            <w:r>
              <w:rPr>
                <w:rFonts w:ascii="黑体" w:eastAsia="黑体" w:hAnsi="黑体" w:hint="eastAsia"/>
                <w:b/>
                <w:u w:val="single"/>
              </w:rPr>
              <w:t>五</w:t>
            </w:r>
            <w:r>
              <w:rPr>
                <w:rFonts w:ascii="黑体" w:eastAsia="黑体" w:hAnsi="黑体" w:hint="eastAsia"/>
                <w:b/>
                <w:u w:val="single"/>
              </w:rPr>
              <w:t>．</w:t>
            </w:r>
            <w:r>
              <w:rPr>
                <w:rFonts w:ascii="黑体" w:eastAsia="黑体" w:hAnsi="黑体" w:hint="eastAsia"/>
                <w:b/>
                <w:u w:val="single"/>
              </w:rPr>
              <w:t>功能管理</w:t>
            </w:r>
          </w:p>
          <w:p w:rsidR="00AD02D5" w:rsidRDefault="00677358">
            <w:r>
              <w:rPr>
                <w:rFonts w:ascii="黑体" w:eastAsia="黑体" w:hAnsi="黑体" w:hint="eastAsia"/>
                <w:b/>
                <w:u w:val="single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功能管理添加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303</w:t>
            </w:r>
            <w:r>
              <w:rPr>
                <w:rFonts w:hint="eastAsia"/>
              </w:rPr>
              <w:t>：上层功能为空，其他为正确项，点击“保存”按钮。提示操作成功。</w:t>
            </w:r>
          </w:p>
          <w:p w:rsidR="00AD02D5" w:rsidRDefault="00677358">
            <w:r>
              <w:rPr>
                <w:noProof/>
              </w:rPr>
              <w:lastRenderedPageBreak/>
              <w:drawing>
                <wp:inline distT="0" distB="0" distL="114300" distR="114300">
                  <wp:extent cx="5126355" cy="1690370"/>
                  <wp:effectExtent l="0" t="0" r="17145" b="5080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55" cy="1690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304</w:t>
            </w:r>
            <w:r>
              <w:rPr>
                <w:rFonts w:hint="eastAsia"/>
              </w:rPr>
              <w:t>：功能控件为空，其他为正确项，点击“保存”按钮。提示操作成功，并在列表中显示。</w:t>
            </w:r>
          </w:p>
          <w:p w:rsidR="00AD02D5" w:rsidRDefault="00AD02D5"/>
          <w:p w:rsidR="00AD02D5" w:rsidRDefault="00677358">
            <w:pPr>
              <w:numPr>
                <w:ilvl w:val="0"/>
                <w:numId w:val="3"/>
              </w:numPr>
              <w:rPr>
                <w:rFonts w:ascii="黑体" w:eastAsia="黑体" w:hAnsi="黑体"/>
                <w:b/>
                <w:u w:val="single"/>
              </w:rPr>
            </w:pPr>
            <w:r>
              <w:rPr>
                <w:rFonts w:ascii="黑体" w:eastAsia="黑体" w:hAnsi="黑体" w:hint="eastAsia"/>
                <w:b/>
                <w:u w:val="single"/>
              </w:rPr>
              <w:t>应用管理</w:t>
            </w:r>
          </w:p>
          <w:p w:rsidR="00AD02D5" w:rsidRDefault="00677358">
            <w:r>
              <w:rPr>
                <w:rFonts w:ascii="黑体" w:eastAsia="黑体" w:hAnsi="黑体" w:hint="eastAsia"/>
                <w:b/>
                <w:u w:val="single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应用管理修改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317</w:t>
            </w:r>
            <w:r>
              <w:rPr>
                <w:rFonts w:hint="eastAsia"/>
              </w:rPr>
              <w:t>：选择一条记录，点击“修改”按钮，系统标识在添加时系统自动保存为乱码，不能对其修改；若修改，则点击“保存”后系统出现阻塞。</w:t>
            </w:r>
          </w:p>
          <w:p w:rsidR="00AD02D5" w:rsidRDefault="00677358">
            <w:r>
              <w:rPr>
                <w:noProof/>
              </w:rPr>
              <w:drawing>
                <wp:inline distT="0" distB="0" distL="114300" distR="114300">
                  <wp:extent cx="5125720" cy="2127885"/>
                  <wp:effectExtent l="0" t="0" r="17780" b="5715"/>
                  <wp:docPr id="1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2127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02D5" w:rsidRDefault="00677358">
            <w:r>
              <w:rPr>
                <w:rFonts w:ascii="黑体" w:eastAsia="黑体" w:hAnsi="黑体" w:hint="eastAsia"/>
                <w:b/>
                <w:u w:val="single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应用管理查询</w:t>
            </w:r>
          </w:p>
          <w:p w:rsidR="00AD02D5" w:rsidRDefault="0067735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）测试用例</w:t>
            </w:r>
            <w:r>
              <w:rPr>
                <w:rFonts w:hint="eastAsia"/>
              </w:rPr>
              <w:t>324</w:t>
            </w:r>
            <w:r>
              <w:rPr>
                <w:rFonts w:hint="eastAsia"/>
              </w:rPr>
              <w:t>：输入系统标识、系统名称、客户编码进行单一和组合条件查询。查询失败，列表显示所有记录。</w:t>
            </w:r>
          </w:p>
          <w:p w:rsidR="00AD02D5" w:rsidRDefault="00677358">
            <w:r>
              <w:rPr>
                <w:noProof/>
              </w:rPr>
              <w:drawing>
                <wp:inline distT="0" distB="0" distL="114300" distR="114300">
                  <wp:extent cx="5127625" cy="1953895"/>
                  <wp:effectExtent l="0" t="0" r="15875" b="8255"/>
                  <wp:docPr id="1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1953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02D5" w:rsidRDefault="00677358">
            <w:pPr>
              <w:numPr>
                <w:ilvl w:val="0"/>
                <w:numId w:val="3"/>
              </w:numPr>
              <w:rPr>
                <w:rFonts w:ascii="黑体" w:eastAsia="黑体" w:hAnsi="黑体"/>
                <w:b/>
                <w:u w:val="single"/>
              </w:rPr>
            </w:pPr>
            <w:r>
              <w:rPr>
                <w:rFonts w:ascii="黑体" w:eastAsia="黑体" w:hAnsi="黑体" w:hint="eastAsia"/>
                <w:b/>
                <w:u w:val="single"/>
              </w:rPr>
              <w:t>干部借调</w:t>
            </w:r>
          </w:p>
          <w:p w:rsidR="00AD02D5" w:rsidRDefault="00677358">
            <w:r>
              <w:rPr>
                <w:rFonts w:ascii="黑体" w:eastAsia="黑体" w:hAnsi="黑体" w:hint="eastAsia"/>
                <w:b/>
                <w:u w:val="single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干部借调修改</w:t>
            </w:r>
          </w:p>
          <w:p w:rsidR="00AD02D5" w:rsidRDefault="00677358">
            <w:r>
              <w:rPr>
                <w:rFonts w:hint="eastAsia"/>
              </w:rPr>
              <w:t>测试用例（</w:t>
            </w:r>
            <w:r>
              <w:rPr>
                <w:rFonts w:hint="eastAsia"/>
              </w:rPr>
              <w:t>165</w:t>
            </w:r>
            <w:r>
              <w:rPr>
                <w:rFonts w:hint="eastAsia"/>
              </w:rPr>
              <w:t>）：选择多条记录点击“修改”按钮时，无法选择多条记录，</w:t>
            </w:r>
            <w:proofErr w:type="gramStart"/>
            <w:r>
              <w:rPr>
                <w:rFonts w:hint="eastAsia"/>
              </w:rPr>
              <w:t>且全选框</w:t>
            </w:r>
            <w:proofErr w:type="gramEnd"/>
            <w:r>
              <w:rPr>
                <w:rFonts w:hint="eastAsia"/>
              </w:rPr>
              <w:t>无效。</w:t>
            </w:r>
          </w:p>
          <w:p w:rsidR="00AD02D5" w:rsidRDefault="00677358">
            <w:r>
              <w:rPr>
                <w:rFonts w:ascii="黑体" w:eastAsia="黑体" w:hAnsi="黑体" w:hint="eastAsia"/>
                <w:b/>
                <w:u w:val="single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干部借调删除</w:t>
            </w:r>
          </w:p>
          <w:p w:rsidR="00AD02D5" w:rsidRDefault="00677358">
            <w:r>
              <w:rPr>
                <w:rFonts w:hint="eastAsia"/>
              </w:rPr>
              <w:lastRenderedPageBreak/>
              <w:t>测试用例（</w:t>
            </w:r>
            <w:r>
              <w:rPr>
                <w:rFonts w:hint="eastAsia"/>
              </w:rPr>
              <w:t>168</w:t>
            </w:r>
            <w:r>
              <w:rPr>
                <w:rFonts w:hint="eastAsia"/>
              </w:rPr>
              <w:t>）：选择多条记录点击“删除”按钮时，无法选择多条记录，</w:t>
            </w:r>
            <w:proofErr w:type="gramStart"/>
            <w:r>
              <w:rPr>
                <w:rFonts w:hint="eastAsia"/>
              </w:rPr>
              <w:t>且全选框</w:t>
            </w:r>
            <w:proofErr w:type="gramEnd"/>
            <w:r>
              <w:rPr>
                <w:rFonts w:hint="eastAsia"/>
              </w:rPr>
              <w:t>无效。</w:t>
            </w:r>
          </w:p>
          <w:p w:rsidR="00AD02D5" w:rsidRDefault="00677358">
            <w:r>
              <w:rPr>
                <w:rFonts w:ascii="黑体" w:eastAsia="黑体" w:hAnsi="黑体" w:hint="eastAsia"/>
                <w:b/>
                <w:u w:val="single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干部借调查看</w:t>
            </w:r>
          </w:p>
          <w:p w:rsidR="00AD02D5" w:rsidRDefault="00677358">
            <w:r>
              <w:rPr>
                <w:rFonts w:hint="eastAsia"/>
              </w:rPr>
              <w:t>测试用例（</w:t>
            </w:r>
            <w:r>
              <w:rPr>
                <w:rFonts w:hint="eastAsia"/>
              </w:rPr>
              <w:t>170</w:t>
            </w:r>
            <w:r>
              <w:rPr>
                <w:rFonts w:hint="eastAsia"/>
              </w:rPr>
              <w:t>）：选择多条记录点击“查看”按钮时，无法选择多条记录，</w:t>
            </w:r>
            <w:proofErr w:type="gramStart"/>
            <w:r>
              <w:rPr>
                <w:rFonts w:hint="eastAsia"/>
              </w:rPr>
              <w:t>且全选框</w:t>
            </w:r>
            <w:proofErr w:type="gramEnd"/>
            <w:r>
              <w:rPr>
                <w:rFonts w:hint="eastAsia"/>
              </w:rPr>
              <w:t>无效。</w:t>
            </w:r>
          </w:p>
          <w:p w:rsidR="00AD02D5" w:rsidRDefault="00677358">
            <w:pPr>
              <w:numPr>
                <w:ilvl w:val="0"/>
                <w:numId w:val="3"/>
              </w:numPr>
              <w:rPr>
                <w:rFonts w:ascii="黑体" w:eastAsia="黑体" w:hAnsi="黑体"/>
                <w:b/>
                <w:u w:val="single"/>
              </w:rPr>
            </w:pPr>
            <w:r>
              <w:rPr>
                <w:rFonts w:ascii="黑体" w:eastAsia="黑体" w:hAnsi="黑体" w:hint="eastAsia"/>
                <w:b/>
                <w:u w:val="single"/>
              </w:rPr>
              <w:t>日志修改</w:t>
            </w:r>
          </w:p>
          <w:p w:rsidR="00AD02D5" w:rsidRDefault="00677358">
            <w:r>
              <w:rPr>
                <w:rFonts w:ascii="黑体" w:eastAsia="黑体" w:hAnsi="黑体" w:hint="eastAsia"/>
                <w:b/>
                <w:u w:val="single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日志修改</w:t>
            </w:r>
          </w:p>
          <w:p w:rsidR="00AD02D5" w:rsidRDefault="00677358">
            <w:r>
              <w:rPr>
                <w:rFonts w:hint="eastAsia"/>
              </w:rPr>
              <w:t>测试用例（</w:t>
            </w:r>
            <w:r>
              <w:rPr>
                <w:rFonts w:hint="eastAsia"/>
              </w:rPr>
              <w:t>331</w:t>
            </w:r>
            <w:r>
              <w:rPr>
                <w:rFonts w:hint="eastAsia"/>
              </w:rPr>
              <w:t>）：选择多条记录点击“修改”按钮时，无法选择多条记录，</w:t>
            </w:r>
            <w:proofErr w:type="gramStart"/>
            <w:r>
              <w:rPr>
                <w:rFonts w:hint="eastAsia"/>
              </w:rPr>
              <w:t>且全选框</w:t>
            </w:r>
            <w:proofErr w:type="gramEnd"/>
            <w:r>
              <w:rPr>
                <w:rFonts w:hint="eastAsia"/>
              </w:rPr>
              <w:t>无效。</w:t>
            </w:r>
          </w:p>
          <w:p w:rsidR="00AD02D5" w:rsidRDefault="00677358">
            <w:r>
              <w:rPr>
                <w:rFonts w:ascii="黑体" w:eastAsia="黑体" w:hAnsi="黑体" w:hint="eastAsia"/>
                <w:b/>
                <w:u w:val="single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日志删除</w:t>
            </w:r>
          </w:p>
          <w:p w:rsidR="00AD02D5" w:rsidRDefault="00677358">
            <w:r>
              <w:rPr>
                <w:rFonts w:hint="eastAsia"/>
              </w:rPr>
              <w:t>测试用例（</w:t>
            </w:r>
            <w:r>
              <w:rPr>
                <w:rFonts w:hint="eastAsia"/>
              </w:rPr>
              <w:t>335</w:t>
            </w:r>
            <w:r>
              <w:rPr>
                <w:rFonts w:hint="eastAsia"/>
              </w:rPr>
              <w:t>）：选择多条记录点击“删除”按钮时，无法选择多条记录，</w:t>
            </w:r>
            <w:proofErr w:type="gramStart"/>
            <w:r>
              <w:rPr>
                <w:rFonts w:hint="eastAsia"/>
              </w:rPr>
              <w:t>且全选框</w:t>
            </w:r>
            <w:proofErr w:type="gramEnd"/>
            <w:r>
              <w:rPr>
                <w:rFonts w:hint="eastAsia"/>
              </w:rPr>
              <w:t>无效。</w:t>
            </w:r>
          </w:p>
          <w:p w:rsidR="00AD02D5" w:rsidRDefault="00677358">
            <w:r>
              <w:rPr>
                <w:rFonts w:ascii="黑体" w:eastAsia="黑体" w:hAnsi="黑体" w:hint="eastAsia"/>
                <w:b/>
                <w:u w:val="single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添加</w:t>
            </w:r>
          </w:p>
          <w:p w:rsidR="00AD02D5" w:rsidRDefault="00677358">
            <w:r>
              <w:rPr>
                <w:rFonts w:hint="eastAsia"/>
              </w:rPr>
              <w:t>测试用例（</w:t>
            </w:r>
            <w:r>
              <w:rPr>
                <w:rFonts w:hint="eastAsia"/>
              </w:rPr>
              <w:t>329</w:t>
            </w:r>
            <w:r>
              <w:rPr>
                <w:rFonts w:hint="eastAsia"/>
              </w:rPr>
              <w:t>）：上传附件，显示上传成功，点击“查看”按钮，无附件列表展示，上传失败。</w:t>
            </w:r>
          </w:p>
        </w:tc>
      </w:tr>
      <w:tr w:rsidR="00AD02D5">
        <w:trPr>
          <w:trHeight w:val="2366"/>
        </w:trPr>
        <w:tc>
          <w:tcPr>
            <w:tcW w:w="8296" w:type="dxa"/>
            <w:gridSpan w:val="4"/>
          </w:tcPr>
          <w:p w:rsidR="00AD02D5" w:rsidRDefault="00677358">
            <w:pPr>
              <w:pStyle w:val="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：</w:t>
            </w:r>
            <w:r>
              <w:rPr>
                <w:rFonts w:hint="eastAsia"/>
              </w:rPr>
              <w:t>测试用例中是否有不可执行的用例？不可执行原因？</w:t>
            </w:r>
          </w:p>
          <w:p w:rsidR="00AD02D5" w:rsidRDefault="00677358">
            <w:r>
              <w:rPr>
                <w:rFonts w:hint="eastAsia"/>
              </w:rPr>
              <w:t>无</w:t>
            </w:r>
          </w:p>
        </w:tc>
      </w:tr>
    </w:tbl>
    <w:p w:rsidR="00AD02D5" w:rsidRDefault="00AD02D5"/>
    <w:sectPr w:rsidR="00AD0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BF26"/>
    <w:multiLevelType w:val="singleLevel"/>
    <w:tmpl w:val="5A17BF26"/>
    <w:lvl w:ilvl="0">
      <w:start w:val="6"/>
      <w:numFmt w:val="chineseCounting"/>
      <w:suff w:val="nothing"/>
      <w:lvlText w:val="%1．"/>
      <w:lvlJc w:val="left"/>
    </w:lvl>
  </w:abstractNum>
  <w:abstractNum w:abstractNumId="1">
    <w:nsid w:val="5A17C248"/>
    <w:multiLevelType w:val="singleLevel"/>
    <w:tmpl w:val="5A17C248"/>
    <w:lvl w:ilvl="0">
      <w:start w:val="2"/>
      <w:numFmt w:val="decimal"/>
      <w:suff w:val="nothing"/>
      <w:lvlText w:val="（%1）"/>
      <w:lvlJc w:val="left"/>
    </w:lvl>
  </w:abstractNum>
  <w:abstractNum w:abstractNumId="2">
    <w:nsid w:val="5A17C7CE"/>
    <w:multiLevelType w:val="singleLevel"/>
    <w:tmpl w:val="5A17C7CE"/>
    <w:lvl w:ilvl="0">
      <w:start w:val="4"/>
      <w:numFmt w:val="chineseCounting"/>
      <w:suff w:val="nothing"/>
      <w:lvlText w:val="%1．"/>
      <w:lvlJc w:val="left"/>
    </w:lvl>
  </w:abstractNum>
  <w:abstractNum w:abstractNumId="3">
    <w:nsid w:val="76AA182D"/>
    <w:multiLevelType w:val="multilevel"/>
    <w:tmpl w:val="76AA182D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7DD"/>
    <w:rsid w:val="00006A05"/>
    <w:rsid w:val="001A2FBB"/>
    <w:rsid w:val="001C5666"/>
    <w:rsid w:val="001E2F07"/>
    <w:rsid w:val="00200C51"/>
    <w:rsid w:val="003572AC"/>
    <w:rsid w:val="00447782"/>
    <w:rsid w:val="00677358"/>
    <w:rsid w:val="0068328A"/>
    <w:rsid w:val="007E7012"/>
    <w:rsid w:val="00912FDC"/>
    <w:rsid w:val="00952F2F"/>
    <w:rsid w:val="00AB395B"/>
    <w:rsid w:val="00AD02D5"/>
    <w:rsid w:val="00B47C8B"/>
    <w:rsid w:val="00B67984"/>
    <w:rsid w:val="00BC6CCA"/>
    <w:rsid w:val="00BF51FD"/>
    <w:rsid w:val="00C457DD"/>
    <w:rsid w:val="00C754F3"/>
    <w:rsid w:val="00D71584"/>
    <w:rsid w:val="00D7173D"/>
    <w:rsid w:val="00F35B2A"/>
    <w:rsid w:val="24BE27EC"/>
    <w:rsid w:val="37647720"/>
    <w:rsid w:val="3EF73257"/>
    <w:rsid w:val="668A0067"/>
    <w:rsid w:val="760C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Subtle 2" w:semiHidden="0" w:unhideWhenUsed="0"/>
    <w:lsdException w:name="Table Web 3" w:semiHidden="0" w:unhideWhenUsed="0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basedOn w:val="a0"/>
    <w:uiPriority w:val="22"/>
    <w:qFormat/>
    <w:rPr>
      <w:b/>
      <w:bCs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1C56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C566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Subtle 2" w:semiHidden="0" w:unhideWhenUsed="0"/>
    <w:lsdException w:name="Table Web 3" w:semiHidden="0" w:unhideWhenUsed="0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basedOn w:val="a0"/>
    <w:uiPriority w:val="22"/>
    <w:qFormat/>
    <w:rPr>
      <w:b/>
      <w:bCs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1C56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C566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Liu</dc:creator>
  <cp:lastModifiedBy>Windows 用户</cp:lastModifiedBy>
  <cp:revision>3</cp:revision>
  <dcterms:created xsi:type="dcterms:W3CDTF">2017-12-08T09:49:00Z</dcterms:created>
  <dcterms:modified xsi:type="dcterms:W3CDTF">2017-12-08T09:50:00Z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